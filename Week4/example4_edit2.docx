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19AE" w14:textId="16F66253" w:rsidR="003A5B5C" w:rsidRPr="003A5B5C" w:rsidRDefault="003A5B5C" w:rsidP="003A5B5C">
      <w:pPr>
        <w:rPr>
          <w:rFonts w:ascii="Calibri" w:hAnsi="Calibri" w:cs="Calibri"/>
          <w:b/>
          <w:bCs/>
        </w:rPr>
      </w:pPr>
      <w:r w:rsidRPr="003A5B5C">
        <w:rPr>
          <w:rFonts w:ascii="Calibri" w:hAnsi="Calibri" w:cs="Calibri"/>
          <w:b/>
          <w:bCs/>
        </w:rPr>
        <w:t>Introduction</w:t>
      </w:r>
    </w:p>
    <w:p w14:paraId="0D29B5CF" w14:textId="77777777" w:rsidR="00D35345" w:rsidRDefault="003A5B5C" w:rsidP="003A5B5C">
      <w:pPr>
        <w:rPr>
          <w:ins w:id="0" w:author="Daniel Koll" w:date="2024-03-13T15:32:00Z"/>
          <w:rFonts w:ascii="Calibri" w:hAnsi="Calibri" w:cs="Calibri"/>
        </w:rPr>
      </w:pPr>
      <w:r w:rsidRPr="003A5B5C">
        <w:rPr>
          <w:rFonts w:ascii="Calibri" w:hAnsi="Calibri" w:cs="Calibri"/>
        </w:rPr>
        <w:t xml:space="preserve">Bikes are commonly spotted in the world, being regarded not only as a way to exercise, but also </w:t>
      </w:r>
      <w:proofErr w:type="spellStart"/>
      <w:proofErr w:type="gramStart"/>
      <w:r w:rsidRPr="003A5B5C">
        <w:rPr>
          <w:rFonts w:ascii="Calibri" w:hAnsi="Calibri" w:cs="Calibri"/>
        </w:rPr>
        <w:t>a</w:t>
      </w:r>
      <w:proofErr w:type="spellEnd"/>
      <w:proofErr w:type="gramEnd"/>
      <w:r w:rsidRPr="003A5B5C">
        <w:rPr>
          <w:rFonts w:ascii="Calibri" w:hAnsi="Calibri" w:cs="Calibri"/>
        </w:rPr>
        <w:t xml:space="preserve"> environmental-friendly way to commute. Therefore, more and more people begin to ride bicycles. However, cyclists may come across a few inconvenient circumstances due to the lack of a cover. For example, when the weather is bad -- maybe it’s pouring or snowy, its quick uncomfortable for the rider.</w:t>
      </w:r>
    </w:p>
    <w:p w14:paraId="51495B17" w14:textId="673B09EF" w:rsidR="003A5B5C" w:rsidRPr="003A5B5C" w:rsidDel="00D35345" w:rsidRDefault="00D35345" w:rsidP="003A5B5C">
      <w:pPr>
        <w:rPr>
          <w:del w:id="1" w:author="Daniel Koll" w:date="2024-03-13T15:32:00Z"/>
          <w:rFonts w:ascii="Calibri" w:hAnsi="Calibri" w:cs="Calibri"/>
        </w:rPr>
      </w:pPr>
      <w:ins w:id="2" w:author="Daniel Koll" w:date="2024-03-13T15:32:00Z">
        <w:r>
          <w:rPr>
            <w:rFonts w:ascii="Calibri" w:hAnsi="Calibri" w:cs="Calibri"/>
          </w:rPr>
          <w:t>A</w:t>
        </w:r>
      </w:ins>
      <w:del w:id="3" w:author="Daniel Koll" w:date="2024-03-13T15:32:00Z">
        <w:r w:rsidR="003A5B5C" w:rsidRPr="003A5B5C" w:rsidDel="00D35345">
          <w:rPr>
            <w:rFonts w:ascii="Calibri" w:hAnsi="Calibri" w:cs="Calibri"/>
          </w:rPr>
          <w:delText xml:space="preserve"> Moreover, a</w:delText>
        </w:r>
      </w:del>
      <w:r w:rsidR="003A5B5C" w:rsidRPr="003A5B5C">
        <w:rPr>
          <w:rFonts w:ascii="Calibri" w:hAnsi="Calibri" w:cs="Calibri"/>
        </w:rPr>
        <w:t xml:space="preserve"> cover could protect the cyclist from injury and pollution. </w:t>
      </w:r>
    </w:p>
    <w:p w14:paraId="06386876" w14:textId="77777777" w:rsidR="003A5B5C" w:rsidRPr="003A5B5C" w:rsidRDefault="003A5B5C" w:rsidP="003A5B5C">
      <w:pPr>
        <w:rPr>
          <w:rFonts w:ascii="Calibri" w:hAnsi="Calibri" w:cs="Calibri"/>
        </w:rPr>
      </w:pPr>
      <w:r w:rsidRPr="003A5B5C">
        <w:rPr>
          <w:rFonts w:ascii="Calibri" w:hAnsi="Calibri" w:cs="Calibri"/>
        </w:rPr>
        <w:t xml:space="preserve">It seems easy that we could simply add </w:t>
      </w:r>
      <w:proofErr w:type="gramStart"/>
      <w:r w:rsidRPr="003A5B5C">
        <w:rPr>
          <w:rFonts w:ascii="Calibri" w:hAnsi="Calibri" w:cs="Calibri"/>
        </w:rPr>
        <w:t>a</w:t>
      </w:r>
      <w:proofErr w:type="gramEnd"/>
      <w:r w:rsidRPr="003A5B5C">
        <w:rPr>
          <w:rFonts w:ascii="Calibri" w:hAnsi="Calibri" w:cs="Calibri"/>
        </w:rPr>
        <w:t xml:space="preserve"> umbrella to the bicycle or wrap the bike with iron and glass. </w:t>
      </w:r>
      <w:r w:rsidRPr="002B3A27">
        <w:rPr>
          <w:rFonts w:ascii="Calibri" w:hAnsi="Calibri" w:cs="Calibri"/>
          <w:highlight w:val="yellow"/>
          <w:rPrChange w:id="4" w:author="Daniel Koll" w:date="2024-03-13T15:46:00Z">
            <w:rPr>
              <w:rFonts w:ascii="Calibri" w:hAnsi="Calibri" w:cs="Calibri"/>
            </w:rPr>
          </w:rPrChange>
        </w:rPr>
        <w:t>Similar researches</w:t>
      </w:r>
      <w:r w:rsidRPr="003A5B5C">
        <w:rPr>
          <w:rFonts w:ascii="Calibri" w:hAnsi="Calibri" w:cs="Calibri"/>
        </w:rPr>
        <w:t xml:space="preserve"> </w:t>
      </w:r>
      <w:r w:rsidRPr="002B3A27">
        <w:rPr>
          <w:rFonts w:ascii="Calibri" w:hAnsi="Calibri" w:cs="Calibri"/>
          <w:highlight w:val="yellow"/>
          <w:rPrChange w:id="5" w:author="Daniel Koll" w:date="2024-03-13T15:45:00Z">
            <w:rPr>
              <w:rFonts w:ascii="Calibri" w:hAnsi="Calibri" w:cs="Calibri"/>
            </w:rPr>
          </w:rPrChange>
        </w:rPr>
        <w:t>have been</w:t>
      </w:r>
      <w:r w:rsidRPr="003A5B5C">
        <w:rPr>
          <w:rFonts w:ascii="Calibri" w:hAnsi="Calibri" w:cs="Calibri"/>
        </w:rPr>
        <w:t xml:space="preserve"> </w:t>
      </w:r>
      <w:r w:rsidRPr="002B3A27">
        <w:rPr>
          <w:rFonts w:ascii="Calibri" w:hAnsi="Calibri" w:cs="Calibri"/>
          <w:highlight w:val="yellow"/>
          <w:rPrChange w:id="6" w:author="Daniel Koll" w:date="2024-03-13T15:46:00Z">
            <w:rPr>
              <w:rFonts w:ascii="Calibri" w:hAnsi="Calibri" w:cs="Calibri"/>
            </w:rPr>
          </w:rPrChange>
        </w:rPr>
        <w:t>conducted</w:t>
      </w:r>
      <w:r w:rsidRPr="003A5B5C">
        <w:rPr>
          <w:rFonts w:ascii="Calibri" w:hAnsi="Calibri" w:cs="Calibri"/>
        </w:rPr>
        <w:t xml:space="preserve"> by </w:t>
      </w:r>
      <w:proofErr w:type="gramStart"/>
      <w:r w:rsidRPr="003A5B5C">
        <w:rPr>
          <w:rFonts w:ascii="Calibri" w:hAnsi="Calibri" w:cs="Calibri"/>
        </w:rPr>
        <w:t>Alice[</w:t>
      </w:r>
      <w:proofErr w:type="gramEnd"/>
      <w:r w:rsidRPr="003A5B5C">
        <w:rPr>
          <w:rFonts w:ascii="Calibri" w:hAnsi="Calibri" w:cs="Calibri"/>
        </w:rPr>
        <w:t xml:space="preserve">1] a few years ago. However, </w:t>
      </w:r>
      <w:r w:rsidRPr="002B3A27">
        <w:rPr>
          <w:rFonts w:ascii="Calibri" w:hAnsi="Calibri" w:cs="Calibri"/>
          <w:highlight w:val="yellow"/>
          <w:rPrChange w:id="7" w:author="Daniel Koll" w:date="2024-03-13T15:46:00Z">
            <w:rPr>
              <w:rFonts w:ascii="Calibri" w:hAnsi="Calibri" w:cs="Calibri"/>
            </w:rPr>
          </w:rPrChange>
        </w:rPr>
        <w:t xml:space="preserve">Bob’s </w:t>
      </w:r>
      <w:proofErr w:type="gramStart"/>
      <w:r w:rsidRPr="002B3A27">
        <w:rPr>
          <w:rFonts w:ascii="Calibri" w:hAnsi="Calibri" w:cs="Calibri"/>
          <w:highlight w:val="yellow"/>
          <w:rPrChange w:id="8" w:author="Daniel Koll" w:date="2024-03-13T15:46:00Z">
            <w:rPr>
              <w:rFonts w:ascii="Calibri" w:hAnsi="Calibri" w:cs="Calibri"/>
            </w:rPr>
          </w:rPrChange>
        </w:rPr>
        <w:t>study[</w:t>
      </w:r>
      <w:proofErr w:type="gramEnd"/>
      <w:r w:rsidRPr="002B3A27">
        <w:rPr>
          <w:rFonts w:ascii="Calibri" w:hAnsi="Calibri" w:cs="Calibri"/>
          <w:highlight w:val="yellow"/>
          <w:rPrChange w:id="9" w:author="Daniel Koll" w:date="2024-03-13T15:46:00Z">
            <w:rPr>
              <w:rFonts w:ascii="Calibri" w:hAnsi="Calibri" w:cs="Calibri"/>
            </w:rPr>
          </w:rPrChange>
        </w:rPr>
        <w:t>2] points out</w:t>
      </w:r>
      <w:r w:rsidRPr="003A5B5C">
        <w:rPr>
          <w:rFonts w:ascii="Calibri" w:hAnsi="Calibri" w:cs="Calibri"/>
        </w:rPr>
        <w:t xml:space="preserve"> that creating an iron body for the bicycle is unsafe, because the balance is much harder to keep so that the possibility of falling down increases dramatically. </w:t>
      </w:r>
      <w:r w:rsidRPr="002B3A27">
        <w:rPr>
          <w:rFonts w:ascii="Calibri" w:hAnsi="Calibri" w:cs="Calibri"/>
          <w:highlight w:val="yellow"/>
          <w:rPrChange w:id="10" w:author="Daniel Koll" w:date="2024-03-13T15:46:00Z">
            <w:rPr>
              <w:rFonts w:ascii="Calibri" w:hAnsi="Calibri" w:cs="Calibri"/>
            </w:rPr>
          </w:rPrChange>
        </w:rPr>
        <w:t>Carol carried out</w:t>
      </w:r>
      <w:r w:rsidRPr="003A5B5C">
        <w:rPr>
          <w:rFonts w:ascii="Calibri" w:hAnsi="Calibri" w:cs="Calibri"/>
        </w:rPr>
        <w:t xml:space="preserve"> a project in 2019 pointing out the fact that a umbrella cannot effectively shield the rain for the </w:t>
      </w:r>
      <w:proofErr w:type="gramStart"/>
      <w:r w:rsidRPr="003A5B5C">
        <w:rPr>
          <w:rFonts w:ascii="Calibri" w:hAnsi="Calibri" w:cs="Calibri"/>
        </w:rPr>
        <w:t>rider[</w:t>
      </w:r>
      <w:proofErr w:type="gramEnd"/>
      <w:r w:rsidRPr="003A5B5C">
        <w:rPr>
          <w:rFonts w:ascii="Calibri" w:hAnsi="Calibri" w:cs="Calibri"/>
        </w:rPr>
        <w:t xml:space="preserve">3]. </w:t>
      </w:r>
      <w:r w:rsidRPr="002B3A27">
        <w:rPr>
          <w:rFonts w:ascii="Calibri" w:hAnsi="Calibri" w:cs="Calibri"/>
          <w:highlight w:val="yellow"/>
          <w:rPrChange w:id="11" w:author="Daniel Koll" w:date="2024-03-13T15:46:00Z">
            <w:rPr>
              <w:rFonts w:ascii="Calibri" w:hAnsi="Calibri" w:cs="Calibri"/>
            </w:rPr>
          </w:rPrChange>
        </w:rPr>
        <w:t>Dave’s group used</w:t>
      </w:r>
      <w:r w:rsidRPr="003A5B5C">
        <w:rPr>
          <w:rFonts w:ascii="Calibri" w:hAnsi="Calibri" w:cs="Calibri"/>
        </w:rPr>
        <w:t xml:space="preserve"> a synthesized material and applied it to creating the bicycle </w:t>
      </w:r>
      <w:proofErr w:type="gramStart"/>
      <w:r w:rsidRPr="003A5B5C">
        <w:rPr>
          <w:rFonts w:ascii="Calibri" w:hAnsi="Calibri" w:cs="Calibri"/>
        </w:rPr>
        <w:t>shell[</w:t>
      </w:r>
      <w:proofErr w:type="gramEnd"/>
      <w:r w:rsidRPr="003A5B5C">
        <w:rPr>
          <w:rFonts w:ascii="Calibri" w:hAnsi="Calibri" w:cs="Calibri"/>
        </w:rPr>
        <w:t xml:space="preserve">4], and </w:t>
      </w:r>
      <w:r w:rsidRPr="002B3A27">
        <w:rPr>
          <w:rFonts w:ascii="Calibri" w:hAnsi="Calibri" w:cs="Calibri"/>
          <w:highlight w:val="yellow"/>
          <w:rPrChange w:id="12" w:author="Daniel Koll" w:date="2024-03-13T15:46:00Z">
            <w:rPr>
              <w:rFonts w:ascii="Calibri" w:hAnsi="Calibri" w:cs="Calibri"/>
            </w:rPr>
          </w:rPrChange>
        </w:rPr>
        <w:t>experiments conducted by Eve[5] showed</w:t>
      </w:r>
      <w:r w:rsidRPr="003A5B5C">
        <w:rPr>
          <w:rFonts w:ascii="Calibri" w:hAnsi="Calibri" w:cs="Calibri"/>
        </w:rPr>
        <w:t xml:space="preserve"> that the new bicycle with the shell is much easier to keep balance, but the wind resistance is strong. </w:t>
      </w:r>
    </w:p>
    <w:p w14:paraId="6B9EDF01" w14:textId="0958A631" w:rsidR="003A5B5C" w:rsidRDefault="003A5B5C" w:rsidP="003A5B5C">
      <w:pPr>
        <w:rPr>
          <w:ins w:id="13" w:author="Daniel Koll" w:date="2024-03-13T15:45:00Z"/>
          <w:rFonts w:ascii="Calibri" w:hAnsi="Calibri" w:cs="Calibri"/>
        </w:rPr>
      </w:pPr>
      <w:r w:rsidRPr="003A5B5C">
        <w:rPr>
          <w:rFonts w:ascii="Calibri" w:hAnsi="Calibri" w:cs="Calibri"/>
        </w:rPr>
        <w:t xml:space="preserve">In this paper, we apply a new technique to create a cover with an aerodynamic shape, which can significantly decrease the wind resistance. In addition, we use a new polymer material to build the cover, which is extremely light and hard, tested by </w:t>
      </w:r>
      <w:proofErr w:type="gramStart"/>
      <w:r w:rsidRPr="003A5B5C">
        <w:rPr>
          <w:rFonts w:ascii="Calibri" w:hAnsi="Calibri" w:cs="Calibri"/>
        </w:rPr>
        <w:t>Francis[</w:t>
      </w:r>
      <w:proofErr w:type="gramEnd"/>
      <w:r w:rsidRPr="003A5B5C">
        <w:rPr>
          <w:rFonts w:ascii="Calibri" w:hAnsi="Calibri" w:cs="Calibri"/>
        </w:rPr>
        <w:t xml:space="preserve">6]. In our experiments, the results </w:t>
      </w:r>
      <w:proofErr w:type="gramStart"/>
      <w:r w:rsidRPr="003A5B5C">
        <w:rPr>
          <w:rFonts w:ascii="Calibri" w:hAnsi="Calibri" w:cs="Calibri"/>
        </w:rPr>
        <w:t>is</w:t>
      </w:r>
      <w:proofErr w:type="gramEnd"/>
      <w:r w:rsidRPr="003A5B5C">
        <w:rPr>
          <w:rFonts w:ascii="Calibri" w:hAnsi="Calibri" w:cs="Calibri"/>
        </w:rPr>
        <w:t xml:space="preserve"> promising, indicating that our bike with the shell is both protective and </w:t>
      </w:r>
      <w:proofErr w:type="spellStart"/>
      <w:r w:rsidRPr="003A5B5C">
        <w:rPr>
          <w:rFonts w:ascii="Calibri" w:hAnsi="Calibri" w:cs="Calibri"/>
        </w:rPr>
        <w:t>costumer</w:t>
      </w:r>
      <w:proofErr w:type="spellEnd"/>
      <w:r w:rsidRPr="003A5B5C">
        <w:rPr>
          <w:rFonts w:ascii="Calibri" w:hAnsi="Calibri" w:cs="Calibri"/>
        </w:rPr>
        <w:t>-friendly.</w:t>
      </w:r>
    </w:p>
    <w:p w14:paraId="256927FC" w14:textId="77777777" w:rsidR="002B3A27" w:rsidRDefault="002B3A27" w:rsidP="003A5B5C">
      <w:pPr>
        <w:rPr>
          <w:rFonts w:ascii="Calibri" w:hAnsi="Calibri" w:cs="Calibri"/>
        </w:rPr>
      </w:pPr>
    </w:p>
    <w:p w14:paraId="77CE514E" w14:textId="62557C59" w:rsidR="002B3A27" w:rsidRPr="00586919" w:rsidRDefault="002B3A27" w:rsidP="002B3A27">
      <w:pPr>
        <w:rPr>
          <w:ins w:id="14" w:author="Daniel Koll" w:date="2024-03-13T15:45:00Z"/>
          <w:rFonts w:ascii="Calibri" w:hAnsi="Calibri" w:cs="Calibri"/>
          <w:b/>
          <w:bCs/>
        </w:rPr>
      </w:pPr>
      <w:ins w:id="15" w:author="Daniel Koll" w:date="2024-03-13T15:45:00Z">
        <w:r w:rsidRPr="00586919">
          <w:rPr>
            <w:rFonts w:ascii="Calibri" w:hAnsi="Calibri" w:cs="Calibri"/>
            <w:b/>
            <w:bCs/>
          </w:rPr>
          <w:t xml:space="preserve">Colors highlight </w:t>
        </w:r>
        <w:r>
          <w:rPr>
            <w:rFonts w:ascii="Calibri" w:hAnsi="Calibri" w:cs="Calibri"/>
            <w:b/>
            <w:bCs/>
          </w:rPr>
          <w:t>verb tense</w:t>
        </w:r>
        <w:r w:rsidRPr="00586919">
          <w:rPr>
            <w:rFonts w:ascii="Calibri" w:hAnsi="Calibri" w:cs="Calibri"/>
            <w:b/>
            <w:bCs/>
          </w:rPr>
          <w:t>.</w:t>
        </w:r>
      </w:ins>
    </w:p>
    <w:p w14:paraId="2EC321C9" w14:textId="77777777" w:rsidR="003A5B5C" w:rsidRPr="003A5B5C" w:rsidRDefault="003A5B5C" w:rsidP="003A5B5C">
      <w:pPr>
        <w:rPr>
          <w:rFonts w:ascii="Calibri" w:hAnsi="Calibri" w:cs="Calibri"/>
        </w:rPr>
      </w:pPr>
    </w:p>
    <w:sectPr w:rsidR="003A5B5C" w:rsidRPr="003A5B5C" w:rsidSect="00FA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Koll">
    <w15:presenceInfo w15:providerId="AD" w15:userId="S::dkoll@mit.edu::375a769e-5dfb-4c37-92a1-f07f6ecbe3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5C"/>
    <w:rsid w:val="000B6C58"/>
    <w:rsid w:val="000C05F5"/>
    <w:rsid w:val="002B3A27"/>
    <w:rsid w:val="0034794B"/>
    <w:rsid w:val="0035091B"/>
    <w:rsid w:val="003A5B5C"/>
    <w:rsid w:val="00502054"/>
    <w:rsid w:val="00591380"/>
    <w:rsid w:val="00B24770"/>
    <w:rsid w:val="00B447A3"/>
    <w:rsid w:val="00D35345"/>
    <w:rsid w:val="00E66952"/>
    <w:rsid w:val="00EA2CAC"/>
    <w:rsid w:val="00ED6E0B"/>
    <w:rsid w:val="00FA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1B281"/>
  <w15:chartTrackingRefBased/>
  <w15:docId w15:val="{C19D325A-559E-0844-9BA3-2AD1A6A6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B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D353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Koll</dc:creator>
  <cp:keywords/>
  <dc:description/>
  <cp:lastModifiedBy>Daniel Koll</cp:lastModifiedBy>
  <cp:revision>3</cp:revision>
  <dcterms:created xsi:type="dcterms:W3CDTF">2024-03-13T07:25:00Z</dcterms:created>
  <dcterms:modified xsi:type="dcterms:W3CDTF">2024-03-13T07:46:00Z</dcterms:modified>
</cp:coreProperties>
</file>